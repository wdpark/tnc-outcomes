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0A64072" w:rsidR="00AC645A" w:rsidRDefault="00140582">
      <w:r>
        <w:t>Machine learning for predicting long-term cardiovascula</w:t>
      </w:r>
      <w:r w:rsidR="00EA53F1">
        <w:t>r</w:t>
      </w:r>
      <w:r>
        <w:t xml:space="preserve"> outcomes in kidney transplantation recipients. </w:t>
      </w:r>
    </w:p>
    <w:p w14:paraId="00000002" w14:textId="77777777" w:rsidR="00AC645A" w:rsidRDefault="00AC645A"/>
    <w:p w14:paraId="4DD03FC3" w14:textId="2904C852" w:rsidR="00140582" w:rsidRDefault="00140582">
      <w:r>
        <w:t>William Park, Mina M Benjamin</w:t>
      </w:r>
    </w:p>
    <w:p w14:paraId="35A6F4C2" w14:textId="77777777" w:rsidR="00140582" w:rsidRDefault="00140582"/>
    <w:p w14:paraId="00000003" w14:textId="77777777" w:rsidR="00AC645A" w:rsidRDefault="00000000">
      <w:r>
        <w:t>Background:</w:t>
      </w:r>
    </w:p>
    <w:p w14:paraId="00000004" w14:textId="36DEE2C4" w:rsidR="00AC645A" w:rsidRDefault="00000000">
      <w:r>
        <w:t>C</w:t>
      </w:r>
      <w:r w:rsidR="008205E4">
        <w:t>linical decision support tools to accurately predict c</w:t>
      </w:r>
      <w:r>
        <w:t xml:space="preserve">ardiovascular </w:t>
      </w:r>
      <w:r w:rsidR="008205E4">
        <w:t xml:space="preserve">(CV) events </w:t>
      </w:r>
      <w:r>
        <w:t>in kidney transplant recipients</w:t>
      </w:r>
      <w:r w:rsidR="00ED1C36">
        <w:t xml:space="preserve"> (KTR)</w:t>
      </w:r>
      <w:r w:rsidR="001C1082">
        <w:t xml:space="preserve"> </w:t>
      </w:r>
      <w:r w:rsidR="008205E4">
        <w:t xml:space="preserve">are </w:t>
      </w:r>
      <w:r w:rsidR="001C1082">
        <w:t>lacking</w:t>
      </w:r>
      <w:r>
        <w:t xml:space="preserve">. This study aims to </w:t>
      </w:r>
      <w:r w:rsidR="00140582">
        <w:t>develop machine learning (ML) model</w:t>
      </w:r>
      <w:r w:rsidR="00F92606">
        <w:t>s</w:t>
      </w:r>
      <w:r w:rsidR="00140582">
        <w:t xml:space="preserve"> to predict the </w:t>
      </w:r>
      <w:r w:rsidR="008205E4">
        <w:t>long-term outcomes</w:t>
      </w:r>
      <w:r w:rsidR="00140582">
        <w:t xml:space="preserve"> in </w:t>
      </w:r>
      <w:r w:rsidR="00EA53F1">
        <w:t>K</w:t>
      </w:r>
      <w:r w:rsidR="00140582">
        <w:t>TR.</w:t>
      </w:r>
    </w:p>
    <w:p w14:paraId="00000005" w14:textId="77777777" w:rsidR="00AC645A" w:rsidRDefault="00AC645A"/>
    <w:p w14:paraId="00000006" w14:textId="77777777" w:rsidR="00AC645A" w:rsidRDefault="00000000">
      <w:r>
        <w:t>Methods:</w:t>
      </w:r>
    </w:p>
    <w:p w14:paraId="00000008" w14:textId="4A398C44" w:rsidR="00AC645A" w:rsidRDefault="00140582">
      <w:r>
        <w:t xml:space="preserve">We </w:t>
      </w:r>
      <w:ins w:id="0" w:author="Mina Mehanni" w:date="2024-09-29T21:40:00Z" w16du:dateUtc="2024-09-30T02:40:00Z">
        <w:r w:rsidR="0043216F">
          <w:t>retrospectively studied</w:t>
        </w:r>
      </w:ins>
      <w:del w:id="1" w:author="Mina Mehanni" w:date="2024-09-29T21:40:00Z" w16du:dateUtc="2024-09-30T02:40:00Z">
        <w:r w:rsidDel="0043216F">
          <w:delText>included</w:delText>
        </w:r>
      </w:del>
      <w:r>
        <w:t xml:space="preserve"> KTR </w:t>
      </w:r>
      <w:ins w:id="2" w:author="Mina Mehanni" w:date="2024-09-29T21:40:00Z" w16du:dateUtc="2024-09-30T02:40:00Z">
        <w:r w:rsidR="0043216F">
          <w:t>at</w:t>
        </w:r>
      </w:ins>
      <w:del w:id="3" w:author="Mina Mehanni" w:date="2024-09-29T21:40:00Z" w16du:dateUtc="2024-09-30T02:40:00Z">
        <w:r w:rsidR="00AB583A" w:rsidDel="0043216F">
          <w:delText>from</w:delText>
        </w:r>
      </w:del>
      <w:r w:rsidR="00AB583A">
        <w:t xml:space="preserve"> </w:t>
      </w:r>
      <w:r>
        <w:t xml:space="preserve">Saint University hospital between </w:t>
      </w:r>
      <w:r w:rsidR="00AB583A">
        <w:t xml:space="preserve">January </w:t>
      </w:r>
      <w:r>
        <w:t xml:space="preserve">2015 and </w:t>
      </w:r>
      <w:r w:rsidR="00AB583A">
        <w:t xml:space="preserve">December </w:t>
      </w:r>
      <w:r>
        <w:t xml:space="preserve">2023. </w:t>
      </w:r>
      <w:r w:rsidR="00291FBB">
        <w:t>45</w:t>
      </w:r>
      <w:r w:rsidR="004D4E13">
        <w:t>4</w:t>
      </w:r>
      <w:r w:rsidR="00291FBB">
        <w:t xml:space="preserve"> </w:t>
      </w:r>
      <w:r>
        <w:t xml:space="preserve">features were </w:t>
      </w:r>
      <w:r w:rsidR="008205E4">
        <w:t>record</w:t>
      </w:r>
      <w:r>
        <w:t xml:space="preserve">ed including </w:t>
      </w:r>
      <w:r w:rsidR="001C1082">
        <w:t>demographic, clinical, laboratory</w:t>
      </w:r>
      <w:r w:rsidR="008205E4">
        <w:t xml:space="preserve"> values as well as ischemic evaluation and revascularization data</w:t>
      </w:r>
      <w:r>
        <w:t>.</w:t>
      </w:r>
      <w:r w:rsidR="00AB583A">
        <w:t xml:space="preserve"> </w:t>
      </w:r>
      <w:r>
        <w:t xml:space="preserve">We studied the following outcomes: all-cause mortality, </w:t>
      </w:r>
      <w:r w:rsidR="00AB583A">
        <w:t xml:space="preserve">CV </w:t>
      </w:r>
      <w:r>
        <w:t>death, hospitalization for heart failure</w:t>
      </w:r>
      <w:r w:rsidR="00AB583A">
        <w:t xml:space="preserve"> (HFH)</w:t>
      </w:r>
      <w:r>
        <w:t>, and non-fatal myocardial infarction</w:t>
      </w:r>
      <w:r w:rsidR="008205E4">
        <w:t xml:space="preserve"> (MI). </w:t>
      </w:r>
      <w:r w:rsidR="001C1082">
        <w:t xml:space="preserve">We compared twelve different </w:t>
      </w:r>
      <w:r>
        <w:t>ML</w:t>
      </w:r>
      <w:r w:rsidR="001C1082">
        <w:t xml:space="preserve"> models for </w:t>
      </w:r>
      <w:r w:rsidR="00F92606">
        <w:t xml:space="preserve">each </w:t>
      </w:r>
      <w:r w:rsidR="001C1082">
        <w:t xml:space="preserve">outcome. </w:t>
      </w:r>
    </w:p>
    <w:p w14:paraId="4DB21F09" w14:textId="77777777" w:rsidR="001D6BDB" w:rsidRDefault="001D6BDB"/>
    <w:p w14:paraId="00000009" w14:textId="77777777" w:rsidR="00AC645A" w:rsidRDefault="00000000">
      <w:r>
        <w:t>Results:</w:t>
      </w:r>
    </w:p>
    <w:p w14:paraId="0000000A" w14:textId="3D5954AF" w:rsidR="00AC645A" w:rsidRDefault="00C70D39">
      <w:r>
        <w:t xml:space="preserve">518 </w:t>
      </w:r>
      <w:r w:rsidR="00ED1C36">
        <w:t xml:space="preserve">patients were included. The mean age was </w:t>
      </w:r>
      <w:r w:rsidR="00AB583A">
        <w:t>57.0 +</w:t>
      </w:r>
      <w:r w:rsidR="00ED1C36">
        <w:t xml:space="preserve">/- </w:t>
      </w:r>
      <w:r>
        <w:t>13.8</w:t>
      </w:r>
      <w:r w:rsidR="00ED1C36">
        <w:t xml:space="preserve">, </w:t>
      </w:r>
      <w:r w:rsidR="00AB583A">
        <w:t>56.9</w:t>
      </w:r>
      <w:r w:rsidR="00ED1C36">
        <w:t>% males</w:t>
      </w:r>
      <w:r w:rsidR="00140582">
        <w:t xml:space="preserve">, </w:t>
      </w:r>
      <w:r w:rsidR="00F92606">
        <w:t>46.9</w:t>
      </w:r>
      <w:r w:rsidR="00140582">
        <w:t xml:space="preserve">% white and </w:t>
      </w:r>
      <w:r w:rsidR="00F92606">
        <w:t>47.6</w:t>
      </w:r>
      <w:r w:rsidR="00140582">
        <w:t>% African American</w:t>
      </w:r>
      <w:r w:rsidR="005D03DC">
        <w:t>s</w:t>
      </w:r>
      <w:r w:rsidR="00ED1C36">
        <w:t xml:space="preserve">. </w:t>
      </w:r>
      <w:ins w:id="4" w:author="Mina Mehanni" w:date="2024-09-29T21:40:00Z" w16du:dateUtc="2024-09-30T02:40:00Z">
        <w:r w:rsidR="0043216F">
          <w:t xml:space="preserve">The </w:t>
        </w:r>
      </w:ins>
      <w:ins w:id="5" w:author="Mina Mehanni" w:date="2024-09-29T21:41:00Z" w16du:dateUtc="2024-09-30T02:41:00Z">
        <w:r w:rsidR="0043216F">
          <w:t xml:space="preserve">mean follow up was 41.3 +/- 29.7 months. </w:t>
        </w:r>
      </w:ins>
      <w:ins w:id="6" w:author="Mina Mehanni" w:date="2024-09-29T21:42:00Z" w16du:dateUtc="2024-09-30T02:42:00Z">
        <w:r w:rsidR="0043216F">
          <w:t xml:space="preserve">XX(XX%), </w:t>
        </w:r>
        <w:r w:rsidR="0043216F">
          <w:t>XX(XX%), XX(XX%), XX(XX%)</w:t>
        </w:r>
        <w:r w:rsidR="0043216F">
          <w:t xml:space="preserve"> patients experienced </w:t>
        </w:r>
        <w:r w:rsidR="0043216F">
          <w:t>all-cause mortality, CV death, HFH, and MI</w:t>
        </w:r>
      </w:ins>
      <w:ins w:id="7" w:author="Mina Mehanni" w:date="2024-09-29T21:43:00Z" w16du:dateUtc="2024-09-30T02:43:00Z">
        <w:r w:rsidR="0043216F">
          <w:t xml:space="preserve"> retrospectively</w:t>
        </w:r>
      </w:ins>
      <w:ins w:id="8" w:author="Mina Mehanni" w:date="2024-09-29T21:42:00Z" w16du:dateUtc="2024-09-30T02:42:00Z">
        <w:r w:rsidR="0043216F">
          <w:t xml:space="preserve">. </w:t>
        </w:r>
      </w:ins>
      <w:r w:rsidR="000327C7">
        <w:t>T</w:t>
      </w:r>
      <w:r w:rsidR="00ED1C36">
        <w:t xml:space="preserve">he best model had </w:t>
      </w:r>
      <w:r w:rsidR="001D6BDB">
        <w:t>Area Under Curve (</w:t>
      </w:r>
      <w:r w:rsidR="00ED1C36">
        <w:t>AUC</w:t>
      </w:r>
      <w:r w:rsidR="001D6BDB">
        <w:t>)</w:t>
      </w:r>
      <w:r w:rsidR="00ED1C36">
        <w:t xml:space="preserve"> of </w:t>
      </w:r>
      <w:r w:rsidR="00F240B6">
        <w:t>7</w:t>
      </w:r>
      <w:r w:rsidR="002C0BC8">
        <w:t>9</w:t>
      </w:r>
      <w:r w:rsidR="00F240B6">
        <w:t>.</w:t>
      </w:r>
      <w:r w:rsidR="002C0BC8">
        <w:t>2</w:t>
      </w:r>
      <w:r w:rsidR="00F240B6">
        <w:t xml:space="preserve">%, </w:t>
      </w:r>
      <w:r w:rsidR="002C0BC8">
        <w:t>65</w:t>
      </w:r>
      <w:r w:rsidR="00ED1C36">
        <w:t>.</w:t>
      </w:r>
      <w:r w:rsidR="002C0BC8">
        <w:t>4</w:t>
      </w:r>
      <w:r w:rsidR="00ED1C36">
        <w:t>%, 8</w:t>
      </w:r>
      <w:r w:rsidR="002C0BC8">
        <w:t>6</w:t>
      </w:r>
      <w:r w:rsidR="00ED1C36">
        <w:t>.</w:t>
      </w:r>
      <w:r w:rsidR="002C0BC8">
        <w:t>5</w:t>
      </w:r>
      <w:r w:rsidR="00ED1C36">
        <w:t xml:space="preserve">%, and </w:t>
      </w:r>
      <w:r w:rsidR="002C0BC8">
        <w:t>83</w:t>
      </w:r>
      <w:r w:rsidR="00ED1C36">
        <w:t>.</w:t>
      </w:r>
      <w:r w:rsidR="002C0BC8">
        <w:t>3</w:t>
      </w:r>
      <w:r w:rsidR="00ED1C36">
        <w:t>%</w:t>
      </w:r>
      <w:r w:rsidR="00140582">
        <w:t xml:space="preserve"> for all-cause mortality, </w:t>
      </w:r>
      <w:r w:rsidR="00AB583A">
        <w:t>CV</w:t>
      </w:r>
      <w:r w:rsidR="00140582">
        <w:t xml:space="preserve"> death, </w:t>
      </w:r>
      <w:r w:rsidR="00AB583A">
        <w:t>HFH</w:t>
      </w:r>
      <w:r w:rsidR="00140582">
        <w:t xml:space="preserve">, and </w:t>
      </w:r>
      <w:r w:rsidR="008205E4">
        <w:t>MI</w:t>
      </w:r>
      <w:r w:rsidR="00ED1C36">
        <w:t xml:space="preserve">, respectively. </w:t>
      </w:r>
      <w:ins w:id="9" w:author="Mina Mehanni" w:date="2024-09-29T21:43:00Z" w16du:dateUtc="2024-09-30T02:43:00Z">
        <w:r w:rsidR="0043216F">
          <w:t>Figure 2 shows</w:t>
        </w:r>
      </w:ins>
      <w:del w:id="10" w:author="Mina Mehanni" w:date="2024-09-29T21:43:00Z" w16du:dateUtc="2024-09-30T02:43:00Z">
        <w:r w:rsidR="00FE6598" w:rsidDel="0043216F">
          <w:delText>The</w:delText>
        </w:r>
      </w:del>
      <w:r w:rsidR="00FE6598">
        <w:t xml:space="preserve"> heatmaps </w:t>
      </w:r>
      <w:del w:id="11" w:author="Mina Mehanni" w:date="2024-09-29T21:43:00Z" w16du:dateUtc="2024-09-30T02:43:00Z">
        <w:r w:rsidR="00FE6598" w:rsidDel="0043216F">
          <w:delText xml:space="preserve">below show </w:delText>
        </w:r>
      </w:del>
      <w:ins w:id="12" w:author="Mina Mehanni" w:date="2024-09-29T21:44:00Z" w16du:dateUtc="2024-09-30T02:44:00Z">
        <w:r w:rsidR="0043216F">
          <w:t xml:space="preserve">of </w:t>
        </w:r>
      </w:ins>
      <w:r w:rsidR="00FE6598">
        <w:t xml:space="preserve">the </w:t>
      </w:r>
      <w:del w:id="13" w:author="Mina Mehanni" w:date="2024-09-29T21:44:00Z" w16du:dateUtc="2024-09-30T02:44:00Z">
        <w:r w:rsidR="00FE6598" w:rsidDel="0043216F">
          <w:delText>top nine</w:delText>
        </w:r>
      </w:del>
      <w:r w:rsidR="00FE6598">
        <w:t xml:space="preserve"> most important features </w:t>
      </w:r>
      <w:ins w:id="14" w:author="Mina Mehanni" w:date="2024-09-29T21:44:00Z" w16du:dateUtc="2024-09-30T02:44:00Z">
        <w:r w:rsidR="0043216F">
          <w:t xml:space="preserve">for each outcome and </w:t>
        </w:r>
      </w:ins>
      <w:del w:id="15" w:author="Mina Mehanni" w:date="2024-09-29T21:44:00Z" w16du:dateUtc="2024-09-30T02:44:00Z">
        <w:r w:rsidR="00FE6598" w:rsidDel="0043216F">
          <w:delText xml:space="preserve">with </w:delText>
        </w:r>
      </w:del>
      <w:r w:rsidR="00FE6598">
        <w:t xml:space="preserve">their </w:t>
      </w:r>
      <w:del w:id="16" w:author="Mina Mehanni" w:date="2024-09-29T21:44:00Z" w16du:dateUtc="2024-09-30T02:44:00Z">
        <w:r w:rsidR="00FE6598" w:rsidDel="0043216F">
          <w:delText>associated</w:delText>
        </w:r>
      </w:del>
      <w:r w:rsidR="00FE6598">
        <w:t xml:space="preserve"> p-values.</w:t>
      </w:r>
    </w:p>
    <w:p w14:paraId="0000000B" w14:textId="77777777" w:rsidR="00AC645A" w:rsidRDefault="00AC645A"/>
    <w:p w14:paraId="0000000C" w14:textId="77777777" w:rsidR="00AC645A" w:rsidRDefault="00000000">
      <w:r>
        <w:t>Conclusion:</w:t>
      </w:r>
    </w:p>
    <w:p w14:paraId="0000000D" w14:textId="35C01B85" w:rsidR="00AC645A" w:rsidRDefault="00FD4FA6">
      <w:r>
        <w:t xml:space="preserve">ML models can be developed to predict </w:t>
      </w:r>
      <w:r w:rsidR="00AB583A">
        <w:t>CV</w:t>
      </w:r>
      <w:r>
        <w:t xml:space="preserve"> outcomes in KTR with reasonable accuracy.</w:t>
      </w:r>
    </w:p>
    <w:p w14:paraId="0000000E" w14:textId="77777777" w:rsidR="00AC645A" w:rsidRDefault="00AC645A"/>
    <w:p w14:paraId="0000000F" w14:textId="77777777" w:rsidR="00AC645A" w:rsidRDefault="00000000">
      <w:r>
        <w:t>Clinical Implications:</w:t>
      </w:r>
    </w:p>
    <w:p w14:paraId="00000010" w14:textId="4EBAA6DD" w:rsidR="00AC645A" w:rsidRDefault="00FD4FA6">
      <w:r>
        <w:lastRenderedPageBreak/>
        <w:t xml:space="preserve">Machine learning models can </w:t>
      </w:r>
      <w:r w:rsidR="00AB583A">
        <w:t>accurately</w:t>
      </w:r>
      <w:r>
        <w:t xml:space="preserve"> predict post kidney transplant </w:t>
      </w:r>
      <w:r w:rsidR="00AB583A">
        <w:t xml:space="preserve">cardiovascular </w:t>
      </w:r>
      <w:r>
        <w:t>outcomes aiming for better risk modification, organ allocation</w:t>
      </w:r>
      <w:r w:rsidR="00F626A8">
        <w:t>,</w:t>
      </w:r>
      <w:r>
        <w:t xml:space="preserve"> and patient outcomes. </w:t>
      </w:r>
    </w:p>
    <w:p w14:paraId="7D33EC53" w14:textId="77777777" w:rsidR="005D03DC" w:rsidRDefault="005D03DC"/>
    <w:p w14:paraId="10337343" w14:textId="77777777" w:rsidR="005D03DC" w:rsidRDefault="005D03DC"/>
    <w:p w14:paraId="5FC892A3" w14:textId="77777777" w:rsidR="005D03DC" w:rsidRDefault="005D03DC"/>
    <w:p w14:paraId="5510C8DA" w14:textId="6AC84EB7" w:rsidR="005D03DC" w:rsidRDefault="005D03DC">
      <w:r>
        <w:t>Figure 1: Machine learning model development steps</w:t>
      </w:r>
    </w:p>
    <w:p w14:paraId="71854A64" w14:textId="4C9A17AD" w:rsidR="005D03DC" w:rsidRDefault="005D03DC">
      <w:r>
        <w:rPr>
          <w:noProof/>
        </w:rPr>
        <w:drawing>
          <wp:inline distT="0" distB="0" distL="0" distR="0" wp14:anchorId="745E1ACF" wp14:editId="2F695419">
            <wp:extent cx="5943600" cy="3343275"/>
            <wp:effectExtent l="0" t="0" r="0" b="9525"/>
            <wp:docPr id="163277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698EB" w14:textId="77777777" w:rsidR="002F1CB2" w:rsidRDefault="002F1CB2"/>
    <w:p w14:paraId="3038A794" w14:textId="77777777" w:rsidR="00DB2B94" w:rsidRDefault="00DB2B94">
      <w:r>
        <w:br w:type="page"/>
      </w:r>
    </w:p>
    <w:p w14:paraId="581441C5" w14:textId="4AF35B61" w:rsidR="002F1CB2" w:rsidRDefault="002F1CB2">
      <w:r>
        <w:lastRenderedPageBreak/>
        <w:t>Figure 2:</w:t>
      </w:r>
      <w:r w:rsidR="00DB2B94">
        <w:t xml:space="preserve"> Heatmaps of Cardiovascular Outcomes</w:t>
      </w:r>
    </w:p>
    <w:p w14:paraId="4033A03A" w14:textId="5A881310" w:rsidR="002F1CB2" w:rsidRDefault="0043216F">
      <w:r>
        <w:rPr>
          <w:noProof/>
        </w:rPr>
        <w:drawing>
          <wp:inline distT="0" distB="0" distL="0" distR="0" wp14:anchorId="465E2E23" wp14:editId="78265817">
            <wp:extent cx="5943600" cy="5399405"/>
            <wp:effectExtent l="0" t="0" r="0" b="0"/>
            <wp:docPr id="406275070" name="Picture 1" descr="A diagram of various types of health c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75070" name="Picture 1" descr="A diagram of various types of health c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1C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ina Mehanni">
    <w15:presenceInfo w15:providerId="Windows Live" w15:userId="84425f3fddacf2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45A"/>
    <w:rsid w:val="00010549"/>
    <w:rsid w:val="000327C7"/>
    <w:rsid w:val="00140582"/>
    <w:rsid w:val="001C1082"/>
    <w:rsid w:val="001D6BDB"/>
    <w:rsid w:val="00252338"/>
    <w:rsid w:val="002909DA"/>
    <w:rsid w:val="00291FBB"/>
    <w:rsid w:val="002C0BC8"/>
    <w:rsid w:val="002F1CB2"/>
    <w:rsid w:val="003D466A"/>
    <w:rsid w:val="003E755E"/>
    <w:rsid w:val="0043216F"/>
    <w:rsid w:val="00493974"/>
    <w:rsid w:val="004D4E13"/>
    <w:rsid w:val="005D03DC"/>
    <w:rsid w:val="005D1318"/>
    <w:rsid w:val="005E0468"/>
    <w:rsid w:val="006F3E36"/>
    <w:rsid w:val="00765225"/>
    <w:rsid w:val="008205E4"/>
    <w:rsid w:val="0082374A"/>
    <w:rsid w:val="00A31DF5"/>
    <w:rsid w:val="00A831D9"/>
    <w:rsid w:val="00A952AD"/>
    <w:rsid w:val="00AB583A"/>
    <w:rsid w:val="00AC645A"/>
    <w:rsid w:val="00B54A06"/>
    <w:rsid w:val="00C70D39"/>
    <w:rsid w:val="00CD0E67"/>
    <w:rsid w:val="00D53ED7"/>
    <w:rsid w:val="00DB2B94"/>
    <w:rsid w:val="00E95993"/>
    <w:rsid w:val="00EA53F1"/>
    <w:rsid w:val="00ED1C36"/>
    <w:rsid w:val="00F240B6"/>
    <w:rsid w:val="00F626A8"/>
    <w:rsid w:val="00F92606"/>
    <w:rsid w:val="00FD4FA6"/>
    <w:rsid w:val="00FE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295A1"/>
  <w15:docId w15:val="{D41F35D4-42A4-4AE1-A72F-D475C0DC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1C1082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Mina Mehanni</cp:lastModifiedBy>
  <cp:revision>8</cp:revision>
  <dcterms:created xsi:type="dcterms:W3CDTF">2024-09-29T21:59:00Z</dcterms:created>
  <dcterms:modified xsi:type="dcterms:W3CDTF">2024-09-30T02:47:00Z</dcterms:modified>
</cp:coreProperties>
</file>