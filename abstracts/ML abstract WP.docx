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2570BCA" w:rsidR="00AC645A" w:rsidRDefault="00140582">
      <w:r>
        <w:t>Machine learning model</w:t>
      </w:r>
      <w:ins w:id="0" w:author="William Park" w:date="2024-09-29T14:29:00Z" w16du:dateUtc="2024-09-29T19:29:00Z">
        <w:r w:rsidR="00EA53F1">
          <w:t>s</w:t>
        </w:r>
      </w:ins>
      <w:r>
        <w:t xml:space="preserve"> for </w:t>
      </w:r>
      <w:commentRangeStart w:id="1"/>
      <w:r>
        <w:t>predicting long-term cardiovascula</w:t>
      </w:r>
      <w:r w:rsidR="00EA53F1">
        <w:t>r</w:t>
      </w:r>
      <w:r>
        <w:t xml:space="preserve"> outcomes in kidney transplantation recipients. </w:t>
      </w:r>
      <w:commentRangeEnd w:id="1"/>
      <w:r>
        <w:commentReference w:id="1"/>
      </w:r>
    </w:p>
    <w:p w14:paraId="00000002" w14:textId="77777777" w:rsidR="00AC645A" w:rsidRDefault="00AC645A"/>
    <w:p w14:paraId="4DD03FC3" w14:textId="2904C852" w:rsidR="00140582" w:rsidRDefault="00140582">
      <w:r>
        <w:t>William Park, Mina M Benjamin</w:t>
      </w:r>
    </w:p>
    <w:p w14:paraId="35A6F4C2" w14:textId="77777777" w:rsidR="00140582" w:rsidRDefault="00140582"/>
    <w:p w14:paraId="00000003" w14:textId="77777777" w:rsidR="00AC645A" w:rsidRDefault="00000000">
      <w:r>
        <w:t>Background:</w:t>
      </w:r>
    </w:p>
    <w:p w14:paraId="00000004" w14:textId="13F27EFE" w:rsidR="00AC645A" w:rsidRDefault="00000000">
      <w:r>
        <w:t>Cardiovascular disease is the leading cause of death in kidney transplant recipients</w:t>
      </w:r>
      <w:r w:rsidR="00ED1C36">
        <w:t xml:space="preserve"> (KTR)</w:t>
      </w:r>
      <w:r>
        <w:t xml:space="preserve">. </w:t>
      </w:r>
      <w:r w:rsidR="00ED1C36">
        <w:t>Though necessary for optimal KTR selection and organ allocation, c</w:t>
      </w:r>
      <w:r>
        <w:t>linical decision support tools that can predict</w:t>
      </w:r>
      <w:r w:rsidR="001C1082">
        <w:t xml:space="preserve"> cardiovascular</w:t>
      </w:r>
      <w:r>
        <w:t xml:space="preserve"> transplant outcomes</w:t>
      </w:r>
      <w:r w:rsidR="001C1082">
        <w:t xml:space="preserve"> are lacking</w:t>
      </w:r>
      <w:r>
        <w:t xml:space="preserve">. This study aims to </w:t>
      </w:r>
      <w:r w:rsidR="00140582">
        <w:t xml:space="preserve">develop </w:t>
      </w:r>
      <w:del w:id="2" w:author="William Park" w:date="2024-09-29T15:01:00Z" w16du:dateUtc="2024-09-29T20:01:00Z">
        <w:r w:rsidR="00140582" w:rsidDel="00F92606">
          <w:delText xml:space="preserve">a </w:delText>
        </w:r>
      </w:del>
      <w:r w:rsidR="00140582">
        <w:t>machine learning (ML) model</w:t>
      </w:r>
      <w:ins w:id="3" w:author="William Park" w:date="2024-09-29T15:01:00Z" w16du:dateUtc="2024-09-29T20:01:00Z">
        <w:r w:rsidR="00F92606">
          <w:t>s</w:t>
        </w:r>
      </w:ins>
      <w:r w:rsidR="00140582">
        <w:t xml:space="preserve"> to predict the incidence of major adverse cardiovascular events in </w:t>
      </w:r>
      <w:r w:rsidR="00EA53F1">
        <w:t>K</w:t>
      </w:r>
      <w:r w:rsidR="00140582">
        <w:t>TR.</w:t>
      </w:r>
    </w:p>
    <w:p w14:paraId="00000005" w14:textId="77777777" w:rsidR="00AC645A" w:rsidRDefault="00AC645A"/>
    <w:p w14:paraId="00000006" w14:textId="77777777" w:rsidR="00AC645A" w:rsidRDefault="00000000">
      <w:r>
        <w:t>Methods:</w:t>
      </w:r>
    </w:p>
    <w:p w14:paraId="00000007" w14:textId="46A31E65" w:rsidR="00AC645A" w:rsidRDefault="00140582">
      <w:r>
        <w:t xml:space="preserve">We included KTR Saint University hospital between </w:t>
      </w:r>
      <w:del w:id="4" w:author="William Park" w:date="2024-09-29T15:02:00Z" w16du:dateUtc="2024-09-29T20:02:00Z">
        <w:r w:rsidDel="00F92606">
          <w:delText>month</w:delText>
        </w:r>
      </w:del>
      <w:del w:id="5" w:author="William Park" w:date="2024-09-29T15:43:00Z" w16du:dateUtc="2024-09-29T20:43:00Z">
        <w:r w:rsidDel="00F626A8">
          <w:delText>,</w:delText>
        </w:r>
      </w:del>
      <w:r>
        <w:t xml:space="preserve"> 2015 and</w:t>
      </w:r>
      <w:del w:id="6" w:author="William Park" w:date="2024-09-29T15:43:00Z" w16du:dateUtc="2024-09-29T20:43:00Z">
        <w:r w:rsidDel="00F626A8">
          <w:delText xml:space="preserve"> </w:delText>
        </w:r>
      </w:del>
      <w:del w:id="7" w:author="William Park" w:date="2024-09-29T15:02:00Z" w16du:dateUtc="2024-09-29T20:02:00Z">
        <w:r w:rsidDel="00F92606">
          <w:delText>month</w:delText>
        </w:r>
      </w:del>
      <w:del w:id="8" w:author="William Park" w:date="2024-09-29T15:43:00Z" w16du:dateUtc="2024-09-29T20:43:00Z">
        <w:r w:rsidDel="00F626A8">
          <w:delText>,</w:delText>
        </w:r>
      </w:del>
      <w:r>
        <w:t xml:space="preserve"> 2023. </w:t>
      </w:r>
      <w:r w:rsidR="00291FBB">
        <w:t>45</w:t>
      </w:r>
      <w:r w:rsidR="004D4E13">
        <w:t>4</w:t>
      </w:r>
      <w:r w:rsidR="00291FBB">
        <w:t xml:space="preserve"> </w:t>
      </w:r>
      <w:r>
        <w:t xml:space="preserve">features were investigated including </w:t>
      </w:r>
      <w:r w:rsidR="001C1082">
        <w:t>demographic, clinical, laboratory</w:t>
      </w:r>
      <w:r w:rsidR="00A952AD">
        <w:t>,</w:t>
      </w:r>
      <w:r w:rsidR="001C1082">
        <w:t xml:space="preserve"> and imaging </w:t>
      </w:r>
      <w:r>
        <w:t xml:space="preserve">variables. We studied the following outcomes: all-cause mortality, cardiovascular death, hospitalization for heart failure, and non-fatal myocardial infarction. </w:t>
      </w:r>
      <w:r w:rsidR="001C1082">
        <w:t xml:space="preserve">We compared twelve different </w:t>
      </w:r>
      <w:r>
        <w:t>ML</w:t>
      </w:r>
      <w:r w:rsidR="001C1082">
        <w:t xml:space="preserve"> models for </w:t>
      </w:r>
      <w:del w:id="9" w:author="William Park" w:date="2024-09-29T15:03:00Z" w16du:dateUtc="2024-09-29T20:03:00Z">
        <w:r w:rsidR="001C1082" w:rsidDel="00F92606">
          <w:delText xml:space="preserve">four </w:delText>
        </w:r>
      </w:del>
      <w:ins w:id="10" w:author="William Park" w:date="2024-09-29T15:03:00Z" w16du:dateUtc="2024-09-29T20:03:00Z">
        <w:r w:rsidR="00F92606">
          <w:t xml:space="preserve">each </w:t>
        </w:r>
      </w:ins>
      <w:r w:rsidR="001C1082">
        <w:t>cardiovascular outcome</w:t>
      </w:r>
      <w:del w:id="11" w:author="William Park" w:date="2024-09-29T15:03:00Z" w16du:dateUtc="2024-09-29T20:03:00Z">
        <w:r w:rsidR="001C1082" w:rsidDel="00F92606">
          <w:delText>s</w:delText>
        </w:r>
      </w:del>
      <w:r w:rsidR="001C1082">
        <w:t xml:space="preserve">, where one of the twelve models is an ensemble of the other eleven models stacked in multiple layers. Interpretability and robustness </w:t>
      </w:r>
      <w:r w:rsidR="00C70D39">
        <w:t>are</w:t>
      </w:r>
      <w:r w:rsidR="001C1082">
        <w:t xml:space="preserve"> enhanced with feature selection and five-fold cross validation. Model performance was primarily measured with Area Under Curve (AUC).</w:t>
      </w:r>
    </w:p>
    <w:p w14:paraId="00000008" w14:textId="77777777" w:rsidR="00AC645A" w:rsidRDefault="00AC645A"/>
    <w:p w14:paraId="00000009" w14:textId="77777777" w:rsidR="00AC645A" w:rsidRDefault="00000000">
      <w:r>
        <w:t>Results:</w:t>
      </w:r>
    </w:p>
    <w:p w14:paraId="0000000A" w14:textId="66E86FD0" w:rsidR="00AC645A" w:rsidRDefault="00C70D39">
      <w:r>
        <w:t xml:space="preserve">518 </w:t>
      </w:r>
      <w:r w:rsidR="00ED1C36">
        <w:t xml:space="preserve">patients were included in the study. The mean age of patients was </w:t>
      </w:r>
      <w:r>
        <w:t>57</w:t>
      </w:r>
      <w:r w:rsidR="00140582">
        <w:t xml:space="preserve">.0 </w:t>
      </w:r>
      <w:del w:id="12" w:author="William Park" w:date="2024-09-29T15:04:00Z" w16du:dateUtc="2024-09-29T20:04:00Z">
        <w:r w:rsidR="00140582" w:rsidDel="00F92606">
          <w:delText>(?)</w:delText>
        </w:r>
      </w:del>
      <w:r>
        <w:t xml:space="preserve"> </w:t>
      </w:r>
      <w:r w:rsidR="00ED1C36">
        <w:t xml:space="preserve">+/- </w:t>
      </w:r>
      <w:r>
        <w:t>13.8</w:t>
      </w:r>
      <w:r w:rsidR="00ED1C36">
        <w:t>, XX% males</w:t>
      </w:r>
      <w:r w:rsidR="00140582">
        <w:t xml:space="preserve">, </w:t>
      </w:r>
      <w:ins w:id="13" w:author="William Park" w:date="2024-09-29T15:05:00Z" w16du:dateUtc="2024-09-29T20:05:00Z">
        <w:r w:rsidR="00F92606">
          <w:t>46.9</w:t>
        </w:r>
      </w:ins>
      <w:del w:id="14" w:author="William Park" w:date="2024-09-29T15:05:00Z" w16du:dateUtc="2024-09-29T20:05:00Z">
        <w:r w:rsidR="00140582" w:rsidDel="00F92606">
          <w:delText>XX</w:delText>
        </w:r>
      </w:del>
      <w:r w:rsidR="00140582">
        <w:t xml:space="preserve">% white and </w:t>
      </w:r>
      <w:ins w:id="15" w:author="William Park" w:date="2024-09-29T15:05:00Z" w16du:dateUtc="2024-09-29T20:05:00Z">
        <w:r w:rsidR="00F92606">
          <w:t>47.6</w:t>
        </w:r>
      </w:ins>
      <w:del w:id="16" w:author="William Park" w:date="2024-09-29T15:05:00Z" w16du:dateUtc="2024-09-29T20:05:00Z">
        <w:r w:rsidR="00140582" w:rsidDel="00F92606">
          <w:delText>XX</w:delText>
        </w:r>
      </w:del>
      <w:r w:rsidR="00140582">
        <w:t>% African American</w:t>
      </w:r>
      <w:r w:rsidR="00ED1C36">
        <w:t xml:space="preserve">. </w:t>
      </w:r>
      <w:ins w:id="17" w:author="William Park" w:date="2024-09-29T15:05:00Z" w16du:dateUtc="2024-09-29T20:05:00Z">
        <w:r w:rsidR="000327C7">
          <w:t>T</w:t>
        </w:r>
      </w:ins>
      <w:del w:id="18" w:author="William Park" w:date="2024-09-29T15:05:00Z" w16du:dateUtc="2024-09-29T20:05:00Z">
        <w:r w:rsidR="00ED1C36" w:rsidDel="000327C7">
          <w:delText>, t</w:delText>
        </w:r>
      </w:del>
      <w:proofErr w:type="gramStart"/>
      <w:r w:rsidR="00ED1C36">
        <w:t>he</w:t>
      </w:r>
      <w:proofErr w:type="gramEnd"/>
      <w:r w:rsidR="00ED1C36">
        <w:t xml:space="preserve"> best model</w:t>
      </w:r>
      <w:ins w:id="19" w:author="William Park" w:date="2024-09-29T15:06:00Z" w16du:dateUtc="2024-09-29T20:06:00Z">
        <w:r w:rsidR="000327C7">
          <w:t>s</w:t>
        </w:r>
      </w:ins>
      <w:r w:rsidR="00ED1C36">
        <w:t xml:space="preserve"> had AUCs of </w:t>
      </w:r>
      <w:r w:rsidR="00F240B6">
        <w:t>7</w:t>
      </w:r>
      <w:r w:rsidR="002C0BC8">
        <w:t>9</w:t>
      </w:r>
      <w:r w:rsidR="00F240B6">
        <w:t>.</w:t>
      </w:r>
      <w:r w:rsidR="002C0BC8">
        <w:t>2</w:t>
      </w:r>
      <w:r w:rsidR="00F240B6">
        <w:t xml:space="preserve">%, </w:t>
      </w:r>
      <w:r w:rsidR="002C0BC8">
        <w:t>65</w:t>
      </w:r>
      <w:r w:rsidR="00ED1C36">
        <w:t>.</w:t>
      </w:r>
      <w:r w:rsidR="002C0BC8">
        <w:t>4</w:t>
      </w:r>
      <w:r w:rsidR="00ED1C36">
        <w:t>%, 8</w:t>
      </w:r>
      <w:r w:rsidR="002C0BC8">
        <w:t>6</w:t>
      </w:r>
      <w:r w:rsidR="00ED1C36">
        <w:t>.</w:t>
      </w:r>
      <w:r w:rsidR="002C0BC8">
        <w:t>5</w:t>
      </w:r>
      <w:r w:rsidR="00ED1C36">
        <w:t xml:space="preserve">%, and </w:t>
      </w:r>
      <w:r w:rsidR="002C0BC8">
        <w:t>83</w:t>
      </w:r>
      <w:r w:rsidR="00ED1C36">
        <w:t>.</w:t>
      </w:r>
      <w:r w:rsidR="002C0BC8">
        <w:t>3</w:t>
      </w:r>
      <w:r w:rsidR="00ED1C36">
        <w:t>%</w:t>
      </w:r>
      <w:r w:rsidR="00140582">
        <w:t xml:space="preserve"> for all-cause mortality, cardiovascular death, hospitalization for heart failure, and non-fatal myocardial infarction</w:t>
      </w:r>
      <w:r w:rsidR="00ED1C36">
        <w:t xml:space="preserve">, respectively. The </w:t>
      </w:r>
      <w:del w:id="20" w:author="William Park" w:date="2024-09-29T15:44:00Z" w16du:dateUtc="2024-09-29T20:44:00Z">
        <w:r w:rsidR="00ED1C36" w:rsidDel="00F626A8">
          <w:delText xml:space="preserve">three </w:delText>
        </w:r>
      </w:del>
      <w:ins w:id="21" w:author="William Park" w:date="2024-09-29T15:44:00Z" w16du:dateUtc="2024-09-29T20:44:00Z">
        <w:r w:rsidR="00F626A8">
          <w:t>two</w:t>
        </w:r>
        <w:r w:rsidR="00F626A8">
          <w:t xml:space="preserve"> </w:t>
        </w:r>
      </w:ins>
      <w:r w:rsidR="00ED1C36">
        <w:t xml:space="preserve">most important features for each of the outcomes were as follows: </w:t>
      </w:r>
      <w:r w:rsidR="00F240B6">
        <w:t xml:space="preserve">For all-cause mortality, </w:t>
      </w:r>
      <w:r w:rsidR="00A31DF5">
        <w:t>diastolic blood pressure</w:t>
      </w:r>
      <w:r w:rsidR="00F240B6">
        <w:t xml:space="preserve"> (p-value</w:t>
      </w:r>
      <w:r w:rsidR="00A31DF5">
        <w:t>&lt;</w:t>
      </w:r>
      <w:r w:rsidR="00F240B6">
        <w:t>0.0</w:t>
      </w:r>
      <w:r w:rsidR="00A31DF5">
        <w:t>01</w:t>
      </w:r>
      <w:r w:rsidR="00F240B6">
        <w:t>)</w:t>
      </w:r>
      <w:ins w:id="22" w:author="William Park" w:date="2024-09-29T15:44:00Z" w16du:dateUtc="2024-09-29T20:44:00Z">
        <w:r w:rsidR="00F626A8">
          <w:t xml:space="preserve"> and</w:t>
        </w:r>
      </w:ins>
      <w:del w:id="23" w:author="William Park" w:date="2024-09-29T15:44:00Z" w16du:dateUtc="2024-09-29T20:44:00Z">
        <w:r w:rsidR="00F240B6" w:rsidDel="00F626A8">
          <w:delText>,</w:delText>
        </w:r>
      </w:del>
      <w:r w:rsidR="00F240B6">
        <w:t xml:space="preserve"> </w:t>
      </w:r>
      <w:r w:rsidR="00A31DF5">
        <w:t>BNP</w:t>
      </w:r>
      <w:r w:rsidR="00F240B6">
        <w:t xml:space="preserve"> (p-value=0.0</w:t>
      </w:r>
      <w:r w:rsidR="00A31DF5">
        <w:t>11</w:t>
      </w:r>
      <w:r w:rsidR="00F240B6">
        <w:t>)</w:t>
      </w:r>
      <w:ins w:id="24" w:author="William Park" w:date="2024-09-29T15:44:00Z" w16du:dateUtc="2024-09-29T20:44:00Z">
        <w:r w:rsidR="00F626A8">
          <w:t>.</w:t>
        </w:r>
      </w:ins>
      <w:del w:id="25" w:author="William Park" w:date="2024-09-29T15:44:00Z" w16du:dateUtc="2024-09-29T20:44:00Z">
        <w:r w:rsidR="00F240B6" w:rsidDel="00F626A8">
          <w:delText>,</w:delText>
        </w:r>
      </w:del>
      <w:r w:rsidR="00F240B6">
        <w:t xml:space="preserve"> </w:t>
      </w:r>
      <w:del w:id="26" w:author="William Park" w:date="2024-09-29T15:45:00Z" w16du:dateUtc="2024-09-29T20:45:00Z">
        <w:r w:rsidR="00F240B6" w:rsidDel="00F626A8">
          <w:delText xml:space="preserve">and </w:delText>
        </w:r>
        <w:r w:rsidR="00A31DF5" w:rsidDel="00F626A8">
          <w:delText xml:space="preserve">HBA1c </w:delText>
        </w:r>
        <w:r w:rsidR="00F240B6" w:rsidDel="00F626A8">
          <w:delText>(p-value</w:delText>
        </w:r>
        <w:r w:rsidR="00A31DF5" w:rsidDel="00F626A8">
          <w:delText>=</w:delText>
        </w:r>
        <w:r w:rsidR="00F240B6" w:rsidDel="00F626A8">
          <w:delText>0.00</w:delText>
        </w:r>
        <w:r w:rsidR="00A31DF5" w:rsidDel="00F626A8">
          <w:delText>7</w:delText>
        </w:r>
        <w:r w:rsidR="00F240B6" w:rsidDel="00F626A8">
          <w:delText xml:space="preserve">). </w:delText>
        </w:r>
      </w:del>
      <w:r w:rsidR="00ED1C36">
        <w:t>For cardiovascular death, BNP (p-value</w:t>
      </w:r>
      <w:r w:rsidR="00CD0E67">
        <w:t>=</w:t>
      </w:r>
      <w:r w:rsidR="00ED1C36">
        <w:t>0.001)</w:t>
      </w:r>
      <w:ins w:id="27" w:author="William Park" w:date="2024-09-29T15:45:00Z" w16du:dateUtc="2024-09-29T20:45:00Z">
        <w:r w:rsidR="00F626A8">
          <w:t xml:space="preserve"> and</w:t>
        </w:r>
      </w:ins>
      <w:del w:id="28" w:author="William Park" w:date="2024-09-29T15:45:00Z" w16du:dateUtc="2024-09-29T20:45:00Z">
        <w:r w:rsidR="00ED1C36" w:rsidDel="00F626A8">
          <w:delText>,</w:delText>
        </w:r>
      </w:del>
      <w:r w:rsidR="00ED1C36">
        <w:t xml:space="preserve"> </w:t>
      </w:r>
      <w:r w:rsidR="00CD0E67">
        <w:t xml:space="preserve">days from pretransplant left heart catheterization to transplant </w:t>
      </w:r>
      <w:r w:rsidR="00ED1C36">
        <w:t>(p-value=0.</w:t>
      </w:r>
      <w:r w:rsidR="00CD0E67">
        <w:t>157</w:t>
      </w:r>
      <w:del w:id="29" w:author="William Park" w:date="2024-09-29T15:45:00Z" w16du:dateUtc="2024-09-29T20:45:00Z">
        <w:r w:rsidR="00ED1C36" w:rsidDel="00F626A8">
          <w:delText xml:space="preserve">), and </w:delText>
        </w:r>
        <w:r w:rsidR="00CD0E67" w:rsidDel="00F626A8">
          <w:delText>diastolic blood pressure</w:delText>
        </w:r>
        <w:r w:rsidR="00ED1C36" w:rsidDel="00F626A8">
          <w:delText>(p-value=0.0</w:delText>
        </w:r>
        <w:r w:rsidR="00CD0E67" w:rsidDel="00F626A8">
          <w:delText>01</w:delText>
        </w:r>
        <w:r w:rsidR="00ED1C36" w:rsidDel="00F626A8">
          <w:delText>)</w:delText>
        </w:r>
      </w:del>
      <w:r w:rsidR="00ED1C36">
        <w:t xml:space="preserve">. For </w:t>
      </w:r>
      <w:r w:rsidR="00ED1C36">
        <w:lastRenderedPageBreak/>
        <w:t>hospitalization for heart failure, BNP (p-value&lt;0.001)</w:t>
      </w:r>
      <w:ins w:id="30" w:author="William Park" w:date="2024-09-29T15:45:00Z" w16du:dateUtc="2024-09-29T20:45:00Z">
        <w:r w:rsidR="00F626A8">
          <w:t xml:space="preserve"> and</w:t>
        </w:r>
      </w:ins>
      <w:del w:id="31" w:author="William Park" w:date="2024-09-29T15:45:00Z" w16du:dateUtc="2024-09-29T20:45:00Z">
        <w:r w:rsidR="00ED1C36" w:rsidDel="00F626A8">
          <w:delText>,</w:delText>
        </w:r>
      </w:del>
      <w:r w:rsidR="00ED1C36">
        <w:t xml:space="preserve"> </w:t>
      </w:r>
      <w:r w:rsidR="00CD0E67">
        <w:t>diastolic blood pressure</w:t>
      </w:r>
      <w:r w:rsidR="00ED1C36">
        <w:t xml:space="preserve"> (p-value&lt;0.001)</w:t>
      </w:r>
      <w:ins w:id="32" w:author="William Park" w:date="2024-09-29T15:45:00Z" w16du:dateUtc="2024-09-29T20:45:00Z">
        <w:r w:rsidR="00F626A8">
          <w:t>.</w:t>
        </w:r>
      </w:ins>
      <w:del w:id="33" w:author="William Park" w:date="2024-09-29T15:45:00Z" w16du:dateUtc="2024-09-29T20:45:00Z">
        <w:r w:rsidR="00ED1C36" w:rsidDel="00F626A8">
          <w:delText xml:space="preserve">, and </w:delText>
        </w:r>
        <w:r w:rsidR="00CD0E67" w:rsidDel="00F626A8">
          <w:delText>pretransplant HDL-C</w:delText>
        </w:r>
        <w:r w:rsidR="00ED1C36" w:rsidDel="00F626A8">
          <w:delText xml:space="preserve"> (p-value=0.02</w:delText>
        </w:r>
        <w:r w:rsidR="00CD0E67" w:rsidDel="00F626A8">
          <w:delText>7</w:delText>
        </w:r>
        <w:r w:rsidR="00ED1C36" w:rsidDel="00F626A8">
          <w:delText>).</w:delText>
        </w:r>
      </w:del>
      <w:r w:rsidR="00ED1C36">
        <w:t xml:space="preserve"> For non-fatal myocardial infarction, BNP (p-value=0.0</w:t>
      </w:r>
      <w:r w:rsidR="00CD0E67">
        <w:t>10</w:t>
      </w:r>
      <w:r w:rsidR="00ED1C36">
        <w:t>)</w:t>
      </w:r>
      <w:ins w:id="34" w:author="William Park" w:date="2024-09-29T15:45:00Z" w16du:dateUtc="2024-09-29T20:45:00Z">
        <w:r w:rsidR="00F626A8">
          <w:t xml:space="preserve"> and</w:t>
        </w:r>
      </w:ins>
      <w:del w:id="35" w:author="William Park" w:date="2024-09-29T15:45:00Z" w16du:dateUtc="2024-09-29T20:45:00Z">
        <w:r w:rsidR="00ED1C36" w:rsidDel="00F626A8">
          <w:delText>,</w:delText>
        </w:r>
      </w:del>
      <w:r w:rsidR="00ED1C36">
        <w:t xml:space="preserve"> </w:t>
      </w:r>
      <w:r w:rsidR="00CD0E67">
        <w:t xml:space="preserve">systolic blood pressure </w:t>
      </w:r>
      <w:r w:rsidR="00ED1C36">
        <w:t>(p-value=0.0</w:t>
      </w:r>
      <w:r w:rsidR="00CD0E67">
        <w:t>21</w:t>
      </w:r>
      <w:r w:rsidR="00ED1C36">
        <w:t>)</w:t>
      </w:r>
      <w:ins w:id="36" w:author="William Park" w:date="2024-09-29T15:45:00Z" w16du:dateUtc="2024-09-29T20:45:00Z">
        <w:r w:rsidR="00F626A8">
          <w:t>.</w:t>
        </w:r>
      </w:ins>
      <w:del w:id="37" w:author="William Park" w:date="2024-09-29T15:45:00Z" w16du:dateUtc="2024-09-29T20:45:00Z">
        <w:r w:rsidR="00ED1C36" w:rsidDel="00F626A8">
          <w:delText>,</w:delText>
        </w:r>
      </w:del>
      <w:r w:rsidR="00ED1C36">
        <w:t xml:space="preserve"> </w:t>
      </w:r>
      <w:del w:id="38" w:author="William Park" w:date="2024-09-29T15:45:00Z" w16du:dateUtc="2024-09-29T20:45:00Z">
        <w:r w:rsidR="00ED1C36" w:rsidDel="00F626A8">
          <w:delText>and pre-transplant triglyceride levels (p-value</w:delText>
        </w:r>
        <w:r w:rsidR="00CD0E67" w:rsidDel="00F626A8">
          <w:delText>=0.068</w:delText>
        </w:r>
        <w:r w:rsidR="00ED1C36" w:rsidDel="00F626A8">
          <w:delText>)</w:delText>
        </w:r>
        <w:r w:rsidDel="00F626A8">
          <w:delText>.</w:delText>
        </w:r>
        <w:r w:rsidR="00ED1C36" w:rsidDel="00F626A8">
          <w:delText xml:space="preserve"> </w:delText>
        </w:r>
      </w:del>
      <w:r w:rsidR="00ED1C36">
        <w:t xml:space="preserve">Interestingly, </w:t>
      </w:r>
      <w:r w:rsidR="00FD4FA6">
        <w:t>a</w:t>
      </w:r>
      <w:ins w:id="39" w:author="William Park" w:date="2024-09-29T15:08:00Z" w16du:dateUtc="2024-09-29T20:08:00Z">
        <w:r w:rsidR="000327C7">
          <w:t xml:space="preserve"> </w:t>
        </w:r>
      </w:ins>
      <w:r w:rsidR="00CD0E67">
        <w:t>positive stress test</w:t>
      </w:r>
      <w:ins w:id="40" w:author="William Park" w:date="2024-09-29T15:10:00Z" w16du:dateUtc="2024-09-29T20:10:00Z">
        <w:r w:rsidR="000327C7">
          <w:t xml:space="preserve"> </w:t>
        </w:r>
      </w:ins>
      <w:r w:rsidR="00FD4FA6">
        <w:t>or whether a patient had left heart catheterization</w:t>
      </w:r>
      <w:r w:rsidR="00ED1C36">
        <w:t xml:space="preserve"> did not significantly contribute to the models</w:t>
      </w:r>
      <w:r>
        <w:t>’</w:t>
      </w:r>
      <w:r w:rsidR="00ED1C36">
        <w:t xml:space="preserve"> performance. </w:t>
      </w:r>
    </w:p>
    <w:p w14:paraId="0000000B" w14:textId="77777777" w:rsidR="00AC645A" w:rsidRDefault="00AC645A"/>
    <w:p w14:paraId="0000000C" w14:textId="77777777" w:rsidR="00AC645A" w:rsidRDefault="00000000">
      <w:r>
        <w:t>Conclusion:</w:t>
      </w:r>
    </w:p>
    <w:p w14:paraId="0000000D" w14:textId="29ECFC60" w:rsidR="00AC645A" w:rsidRDefault="00FD4FA6">
      <w:r>
        <w:t>ML models can be developed to predict cardiovascular outcomes in KTR with reasonable accuracy.</w:t>
      </w:r>
    </w:p>
    <w:p w14:paraId="0000000E" w14:textId="77777777" w:rsidR="00AC645A" w:rsidRDefault="00AC645A"/>
    <w:p w14:paraId="0000000F" w14:textId="77777777" w:rsidR="00AC645A" w:rsidRDefault="00000000">
      <w:commentRangeStart w:id="41"/>
      <w:r>
        <w:t>Clinical Implications:</w:t>
      </w:r>
      <w:commentRangeEnd w:id="41"/>
      <w:r>
        <w:commentReference w:id="41"/>
      </w:r>
    </w:p>
    <w:p w14:paraId="00000010" w14:textId="6D4A1391" w:rsidR="00AC645A" w:rsidRDefault="00FD4FA6">
      <w:r>
        <w:t xml:space="preserve">Machine learning models can be a useful tool for </w:t>
      </w:r>
      <w:del w:id="42" w:author="William Park" w:date="2024-09-29T15:42:00Z" w16du:dateUtc="2024-09-29T20:42:00Z">
        <w:r w:rsidDel="00F626A8">
          <w:delText>decision support tool</w:delText>
        </w:r>
      </w:del>
      <w:ins w:id="43" w:author="William Park" w:date="2024-09-29T15:42:00Z" w16du:dateUtc="2024-09-29T20:42:00Z">
        <w:r w:rsidR="00F626A8">
          <w:t>clinical decision-making</w:t>
        </w:r>
      </w:ins>
      <w:r>
        <w:t xml:space="preserve"> in predicting post kidney transplant outcomes aiming for better risk modification, organ allocation</w:t>
      </w:r>
      <w:ins w:id="44" w:author="William Park" w:date="2024-09-29T15:42:00Z" w16du:dateUtc="2024-09-29T20:42:00Z">
        <w:r w:rsidR="00F626A8">
          <w:t>,</w:t>
        </w:r>
      </w:ins>
      <w:r>
        <w:t xml:space="preserve"> and patient outcomes. </w:t>
      </w:r>
    </w:p>
    <w:sectPr w:rsidR="00AC6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William Park" w:date="2024-09-29T03:40:00Z" w:initials="">
    <w:p w14:paraId="00000013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ACC Abstract Reqs:</w:t>
      </w:r>
    </w:p>
    <w:p w14:paraId="00000014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 1,900 characters w/o spaces</w:t>
      </w:r>
    </w:p>
    <w:p w14:paraId="00000015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Graphic = 600 characters</w:t>
      </w:r>
    </w:p>
    <w:p w14:paraId="00000016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5 abbreviations</w:t>
      </w:r>
    </w:p>
  </w:comment>
  <w:comment w:id="41" w:author="William Park" w:date="2024-09-29T03:43:00Z" w:initials="">
    <w:p w14:paraId="00000011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Not part of 1,900 limit</w:t>
      </w:r>
    </w:p>
    <w:p w14:paraId="00000012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State the main clinical implications (or significance) of your study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16" w15:done="0"/>
  <w15:commentEx w15:paraId="000000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16" w16cid:durableId="669FD0BB"/>
  <w16cid:commentId w16cid:paraId="00000012" w16cid:durableId="0C66AE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lliam Park">
    <w15:presenceInfo w15:providerId="Windows Live" w15:userId="d90a53e176c540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5A"/>
    <w:rsid w:val="00010549"/>
    <w:rsid w:val="000327C7"/>
    <w:rsid w:val="00140582"/>
    <w:rsid w:val="001C1082"/>
    <w:rsid w:val="00291FBB"/>
    <w:rsid w:val="002C0BC8"/>
    <w:rsid w:val="003D466A"/>
    <w:rsid w:val="00493974"/>
    <w:rsid w:val="004D4E13"/>
    <w:rsid w:val="005E0468"/>
    <w:rsid w:val="006F3E36"/>
    <w:rsid w:val="00765225"/>
    <w:rsid w:val="00A31DF5"/>
    <w:rsid w:val="00A831D9"/>
    <w:rsid w:val="00A952AD"/>
    <w:rsid w:val="00AC645A"/>
    <w:rsid w:val="00B54A06"/>
    <w:rsid w:val="00C70D39"/>
    <w:rsid w:val="00CD0E67"/>
    <w:rsid w:val="00E95993"/>
    <w:rsid w:val="00EA53F1"/>
    <w:rsid w:val="00ED1C36"/>
    <w:rsid w:val="00F240B6"/>
    <w:rsid w:val="00F626A8"/>
    <w:rsid w:val="00F92606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95A1"/>
  <w15:docId w15:val="{D41F35D4-42A4-4AE1-A72F-D475C0D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C10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William Park</cp:lastModifiedBy>
  <cp:revision>5</cp:revision>
  <dcterms:created xsi:type="dcterms:W3CDTF">2024-09-29T18:29:00Z</dcterms:created>
  <dcterms:modified xsi:type="dcterms:W3CDTF">2024-09-29T20:46:00Z</dcterms:modified>
</cp:coreProperties>
</file>